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D51AEE" w14:textId="41611214" w:rsidR="000823E6" w:rsidRPr="00FA06D9" w:rsidRDefault="00227A32" w:rsidP="00FA06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Color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imetric Cross Method </w:t>
      </w:r>
      <w:r w:rsidR="00782678">
        <w:rPr>
          <w:rFonts w:ascii="Times New Roman" w:hAnsi="Times New Roman" w:cs="Times New Roman"/>
          <w:sz w:val="28"/>
          <w:szCs w:val="28"/>
        </w:rPr>
        <w:t>for Maximising Melanopsin Ratios</w:t>
      </w:r>
    </w:p>
    <w:p w14:paraId="4B76E597" w14:textId="77777777" w:rsidR="00FA06D9" w:rsidRDefault="00FA06D9" w:rsidP="0071648C">
      <w:pPr>
        <w:pPrChange w:id="1" w:author="ucesars" w:date="2017-02-03T11:46:00Z">
          <w:pPr>
            <w:spacing w:line="360" w:lineRule="auto"/>
          </w:pPr>
        </w:pPrChange>
      </w:pPr>
    </w:p>
    <w:p w14:paraId="230F0608" w14:textId="77777777" w:rsidR="00FA06D9" w:rsidRPr="00FA06D9" w:rsidRDefault="00FA06D9" w:rsidP="0071648C">
      <w:pPr>
        <w:pPrChange w:id="2" w:author="ucesars" w:date="2017-02-03T11:46:00Z">
          <w:pPr>
            <w:spacing w:line="360" w:lineRule="auto"/>
          </w:pPr>
        </w:pPrChange>
      </w:pPr>
    </w:p>
    <w:p w14:paraId="2B52B67C" w14:textId="4AE783EF" w:rsidR="00544400" w:rsidRPr="00E41B07" w:rsidRDefault="00544400" w:rsidP="00544400">
      <w:pPr>
        <w:widowControl w:val="0"/>
        <w:wordWrap w:val="0"/>
        <w:autoSpaceDE w:val="0"/>
        <w:autoSpaceDN w:val="0"/>
        <w:jc w:val="center"/>
        <w:rPr>
          <w:rFonts w:ascii="Times New Roman" w:eastAsia="Malgun Gothic" w:hAnsi="Times New Roman"/>
          <w:kern w:val="2"/>
          <w:szCs w:val="24"/>
          <w:lang w:eastAsia="ko-KR"/>
        </w:rPr>
      </w:pPr>
      <w:r>
        <w:rPr>
          <w:rFonts w:ascii="Times New Roman" w:eastAsia="Malgun Gothic" w:hAnsi="Times New Roman"/>
          <w:kern w:val="2"/>
          <w:szCs w:val="24"/>
          <w:lang w:eastAsia="ko-KR"/>
        </w:rPr>
        <w:t xml:space="preserve">Daniel </w:t>
      </w:r>
      <w:proofErr w:type="spellStart"/>
      <w:r>
        <w:rPr>
          <w:rFonts w:ascii="Times New Roman" w:eastAsia="Malgun Gothic" w:hAnsi="Times New Roman"/>
          <w:kern w:val="2"/>
          <w:szCs w:val="24"/>
          <w:lang w:eastAsia="ko-KR"/>
        </w:rPr>
        <w:t>Garside</w:t>
      </w:r>
      <w:r w:rsidRPr="00E41B07">
        <w:rPr>
          <w:rFonts w:ascii="Times New Roman" w:eastAsia="Malgun Gothic" w:hAnsi="Times New Roman"/>
          <w:kern w:val="2"/>
          <w:szCs w:val="24"/>
          <w:vertAlign w:val="superscript"/>
          <w:lang w:eastAsia="ko-KR"/>
        </w:rPr>
        <w:t>a</w:t>
      </w:r>
      <w:proofErr w:type="spellEnd"/>
      <w:r w:rsidRPr="00E41B07">
        <w:rPr>
          <w:rFonts w:ascii="Times New Roman" w:eastAsia="Malgun Gothic" w:hAnsi="Times New Roman" w:hint="eastAsia"/>
          <w:kern w:val="2"/>
          <w:szCs w:val="24"/>
          <w:vertAlign w:val="superscript"/>
          <w:lang w:eastAsia="ko-KR"/>
        </w:rPr>
        <w:t>*</w:t>
      </w:r>
      <w:r w:rsidRPr="00E41B07">
        <w:rPr>
          <w:rFonts w:ascii="Times New Roman" w:eastAsia="Malgun Gothic" w:hAnsi="Times New Roman"/>
          <w:kern w:val="2"/>
          <w:szCs w:val="24"/>
          <w:lang w:eastAsia="ko-KR"/>
        </w:rPr>
        <w:t xml:space="preserve">, </w:t>
      </w:r>
      <w:r>
        <w:rPr>
          <w:rFonts w:ascii="Times New Roman" w:eastAsia="Malgun Gothic" w:hAnsi="Times New Roman"/>
          <w:kern w:val="2"/>
          <w:szCs w:val="24"/>
          <w:lang w:eastAsia="ko-KR"/>
        </w:rPr>
        <w:t xml:space="preserve">Lindsay </w:t>
      </w:r>
      <w:proofErr w:type="spellStart"/>
      <w:r>
        <w:rPr>
          <w:rFonts w:ascii="Times New Roman" w:eastAsia="Malgun Gothic" w:hAnsi="Times New Roman"/>
          <w:kern w:val="2"/>
          <w:szCs w:val="24"/>
          <w:lang w:eastAsia="ko-KR"/>
        </w:rPr>
        <w:t>MacDonald</w:t>
      </w:r>
      <w:r w:rsidRPr="00E41B07">
        <w:rPr>
          <w:rFonts w:ascii="Times New Roman" w:eastAsia="Malgun Gothic" w:hAnsi="Times New Roman"/>
          <w:kern w:val="2"/>
          <w:szCs w:val="24"/>
          <w:vertAlign w:val="superscript"/>
          <w:lang w:eastAsia="ko-KR"/>
        </w:rPr>
        <w:t>a</w:t>
      </w:r>
      <w:proofErr w:type="spellEnd"/>
    </w:p>
    <w:p w14:paraId="1F2F8AB7" w14:textId="2B4E024C" w:rsidR="00544400" w:rsidRPr="009E7F2F" w:rsidRDefault="00544400" w:rsidP="00544400">
      <w:pPr>
        <w:widowControl w:val="0"/>
        <w:wordWrap w:val="0"/>
        <w:autoSpaceDE w:val="0"/>
        <w:autoSpaceDN w:val="0"/>
        <w:jc w:val="center"/>
        <w:rPr>
          <w:rFonts w:ascii="Times New Roman" w:hAnsi="Times New Roman"/>
          <w:kern w:val="2"/>
          <w:rPrChange w:id="3" w:author="Lindsay MacDonald" w:date="2017-02-03T11:38:00Z">
            <w:rPr>
              <w:rFonts w:ascii="Times New Roman" w:hAnsi="Times New Roman"/>
              <w:i/>
              <w:kern w:val="2"/>
            </w:rPr>
          </w:rPrChange>
        </w:rPr>
      </w:pPr>
      <w:del w:id="4" w:author="ucesars" w:date="2017-02-03T11:46:00Z">
        <w:r w:rsidRPr="00E41B07" w:rsidDel="0071648C">
          <w:rPr>
            <w:rFonts w:ascii="Times New Roman" w:eastAsia="Malgun Gothic" w:hAnsi="Times New Roman"/>
            <w:i/>
            <w:kern w:val="2"/>
            <w:szCs w:val="24"/>
            <w:vertAlign w:val="superscript"/>
            <w:lang w:eastAsia="ko-KR"/>
          </w:rPr>
          <w:delText>a</w:delText>
        </w:r>
        <w:r w:rsidDel="0071648C">
          <w:rPr>
            <w:rFonts w:ascii="Times New Roman" w:eastAsia="Malgun Gothic" w:hAnsi="Times New Roman" w:hint="eastAsia"/>
            <w:i/>
            <w:kern w:val="2"/>
            <w:szCs w:val="24"/>
            <w:lang w:eastAsia="ko-KR"/>
          </w:rPr>
          <w:delText>UCL</w:delText>
        </w:r>
      </w:del>
      <w:r w:rsidRPr="0071648C">
        <w:rPr>
          <w:rFonts w:ascii="Times New Roman" w:eastAsia="Malgun Gothic" w:hAnsi="Times New Roman"/>
          <w:i/>
          <w:kern w:val="2"/>
          <w:szCs w:val="24"/>
          <w:vertAlign w:val="superscript"/>
          <w:lang w:eastAsia="ko-KR"/>
          <w:rPrChange w:id="5" w:author="ucesars" w:date="2017-02-03T11:47:00Z">
            <w:rPr>
              <w:rFonts w:ascii="Times New Roman" w:eastAsia="Malgun Gothic" w:hAnsi="Times New Roman"/>
              <w:kern w:val="2"/>
              <w:szCs w:val="24"/>
              <w:vertAlign w:val="superscript"/>
              <w:lang w:eastAsia="ko-KR"/>
            </w:rPr>
          </w:rPrChange>
        </w:rPr>
        <w:t>a</w:t>
      </w:r>
      <w:r w:rsidR="009E7F2F" w:rsidRPr="0071648C">
        <w:rPr>
          <w:rFonts w:ascii="Times New Roman" w:eastAsia="Malgun Gothic" w:hAnsi="Times New Roman"/>
          <w:i/>
          <w:kern w:val="2"/>
          <w:szCs w:val="24"/>
          <w:vertAlign w:val="superscript"/>
          <w:lang w:eastAsia="ko-KR"/>
          <w:rPrChange w:id="6" w:author="ucesars" w:date="2017-02-03T11:47:00Z">
            <w:rPr>
              <w:rFonts w:ascii="Times New Roman" w:eastAsia="Malgun Gothic" w:hAnsi="Times New Roman"/>
              <w:kern w:val="2"/>
              <w:szCs w:val="24"/>
              <w:vertAlign w:val="superscript"/>
              <w:lang w:eastAsia="ko-KR"/>
            </w:rPr>
          </w:rPrChange>
        </w:rPr>
        <w:t xml:space="preserve"> </w:t>
      </w:r>
      <w:r w:rsidR="009E7F2F" w:rsidRPr="0071648C">
        <w:rPr>
          <w:rFonts w:ascii="Times New Roman" w:eastAsia="Malgun Gothic" w:hAnsi="Times New Roman"/>
          <w:i/>
          <w:kern w:val="2"/>
          <w:szCs w:val="24"/>
          <w:lang w:eastAsia="ko-KR"/>
          <w:rPrChange w:id="7" w:author="ucesars" w:date="2017-02-03T11:47:00Z">
            <w:rPr>
              <w:rFonts w:ascii="Times New Roman" w:eastAsia="Malgun Gothic" w:hAnsi="Times New Roman"/>
              <w:kern w:val="2"/>
              <w:szCs w:val="24"/>
              <w:lang w:eastAsia="ko-KR"/>
            </w:rPr>
          </w:rPrChange>
        </w:rPr>
        <w:t xml:space="preserve">Faculty of Engineering Sciences, </w:t>
      </w:r>
      <w:r w:rsidRPr="0071648C">
        <w:rPr>
          <w:rFonts w:ascii="Times New Roman" w:eastAsia="Malgun Gothic" w:hAnsi="Times New Roman" w:hint="eastAsia"/>
          <w:i/>
          <w:kern w:val="2"/>
          <w:szCs w:val="24"/>
          <w:lang w:eastAsia="ko-KR"/>
          <w:rPrChange w:id="8" w:author="ucesars" w:date="2017-02-03T11:47:00Z">
            <w:rPr>
              <w:rFonts w:ascii="Times New Roman" w:eastAsia="Malgun Gothic" w:hAnsi="Times New Roman" w:hint="eastAsia"/>
              <w:kern w:val="2"/>
              <w:szCs w:val="24"/>
              <w:lang w:eastAsia="ko-KR"/>
            </w:rPr>
          </w:rPrChange>
        </w:rPr>
        <w:t>UCL</w:t>
      </w:r>
      <w:r w:rsidRPr="0071648C">
        <w:rPr>
          <w:rFonts w:ascii="Times New Roman" w:hAnsi="Times New Roman"/>
          <w:i/>
          <w:kern w:val="2"/>
        </w:rPr>
        <w:t>, London, UK</w:t>
      </w:r>
    </w:p>
    <w:p w14:paraId="7DE955E2" w14:textId="77777777" w:rsidR="00544400" w:rsidRPr="00E41B07" w:rsidRDefault="00544400" w:rsidP="00544400">
      <w:pPr>
        <w:widowControl w:val="0"/>
        <w:wordWrap w:val="0"/>
        <w:autoSpaceDE w:val="0"/>
        <w:autoSpaceDN w:val="0"/>
        <w:jc w:val="center"/>
        <w:rPr>
          <w:rFonts w:ascii="Times New Roman" w:eastAsia="Malgun Gothic" w:hAnsi="Times New Roman"/>
          <w:i/>
          <w:kern w:val="2"/>
          <w:szCs w:val="24"/>
          <w:lang w:eastAsia="ko-KR"/>
        </w:rPr>
      </w:pPr>
      <w:r w:rsidRPr="00E41B07">
        <w:rPr>
          <w:rFonts w:ascii="Times New Roman" w:eastAsia="Malgun Gothic" w:hAnsi="Times New Roman" w:hint="eastAsia"/>
          <w:i/>
          <w:kern w:val="2"/>
          <w:szCs w:val="24"/>
          <w:lang w:eastAsia="ko-KR"/>
        </w:rPr>
        <w:t xml:space="preserve">*Corresponding </w:t>
      </w:r>
      <w:r w:rsidRPr="00E41B07">
        <w:rPr>
          <w:rFonts w:ascii="Times New Roman" w:eastAsia="Malgun Gothic" w:hAnsi="Times New Roman"/>
          <w:i/>
          <w:kern w:val="2"/>
          <w:szCs w:val="24"/>
          <w:lang w:eastAsia="ko-KR"/>
        </w:rPr>
        <w:t>author</w:t>
      </w:r>
      <w:r w:rsidRPr="00E41B07">
        <w:rPr>
          <w:rFonts w:ascii="Times New Roman" w:eastAsia="Malgun Gothic" w:hAnsi="Times New Roman" w:hint="eastAsia"/>
          <w:i/>
          <w:kern w:val="2"/>
          <w:szCs w:val="24"/>
          <w:lang w:eastAsia="ko-KR"/>
        </w:rPr>
        <w:t xml:space="preserve"> : </w:t>
      </w:r>
      <w:r>
        <w:rPr>
          <w:rFonts w:ascii="Times New Roman" w:eastAsia="Malgun Gothic" w:hAnsi="Times New Roman"/>
          <w:i/>
          <w:kern w:val="2"/>
          <w:szCs w:val="24"/>
          <w:lang w:eastAsia="ko-KR"/>
        </w:rPr>
        <w:t>dannygarside@outlook.com</w:t>
      </w:r>
    </w:p>
    <w:p w14:paraId="7B90C346" w14:textId="6ABAE337" w:rsidR="009E7F2F" w:rsidDel="0071648C" w:rsidRDefault="009E7F2F" w:rsidP="00425847">
      <w:pPr>
        <w:spacing w:line="360" w:lineRule="auto"/>
        <w:jc w:val="both"/>
        <w:rPr>
          <w:ins w:id="9" w:author="Lindsay MacDonald" w:date="2017-02-03T11:38:00Z"/>
          <w:del w:id="10" w:author="ucesars" w:date="2017-02-03T11:47:00Z"/>
          <w:rFonts w:ascii="Times New Roman" w:hAnsi="Times New Roman" w:cs="Times New Roman"/>
          <w:sz w:val="24"/>
          <w:szCs w:val="24"/>
        </w:rPr>
      </w:pPr>
    </w:p>
    <w:p w14:paraId="7BA03E26" w14:textId="0CE0D6F5" w:rsidR="007528A7" w:rsidRDefault="009E7F2F" w:rsidP="004258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aim of this work i</w:t>
      </w:r>
      <w:r w:rsidR="00425847">
        <w:rPr>
          <w:rFonts w:ascii="Times New Roman" w:hAnsi="Times New Roman" w:cs="Times New Roman"/>
          <w:sz w:val="24"/>
          <w:szCs w:val="24"/>
        </w:rPr>
        <w:t xml:space="preserve">s to explore a novel method for </w:t>
      </w:r>
      <w:commentRangeStart w:id="11"/>
      <w:del w:id="12" w:author="Lindsay MacDonald" w:date="2017-02-03T11:38:00Z">
        <w:r w:rsidR="00425847">
          <w:rPr>
            <w:rFonts w:ascii="Times New Roman" w:hAnsi="Times New Roman" w:cs="Times New Roman"/>
            <w:sz w:val="24"/>
            <w:szCs w:val="24"/>
          </w:rPr>
          <w:delText>metameric</w:delText>
        </w:r>
      </w:del>
      <w:ins w:id="13" w:author="Lindsay MacDonald" w:date="2017-02-03T11:38:00Z">
        <w:r>
          <w:rPr>
            <w:rFonts w:ascii="Times New Roman" w:hAnsi="Times New Roman" w:cs="Times New Roman"/>
            <w:sz w:val="24"/>
            <w:szCs w:val="24"/>
          </w:rPr>
          <w:t>spectral</w:t>
        </w:r>
      </w:ins>
      <w:r w:rsidR="00425847">
        <w:rPr>
          <w:rFonts w:ascii="Times New Roman" w:hAnsi="Times New Roman" w:cs="Times New Roman"/>
          <w:sz w:val="24"/>
          <w:szCs w:val="24"/>
        </w:rPr>
        <w:t xml:space="preserve"> </w:t>
      </w:r>
      <w:commentRangeEnd w:id="11"/>
      <w:r w:rsidR="0071648C">
        <w:rPr>
          <w:rStyle w:val="CommentReference"/>
        </w:rPr>
        <w:commentReference w:id="11"/>
      </w:r>
      <w:r w:rsidR="00425847">
        <w:rPr>
          <w:rFonts w:ascii="Times New Roman" w:hAnsi="Times New Roman" w:cs="Times New Roman"/>
          <w:sz w:val="24"/>
          <w:szCs w:val="24"/>
        </w:rPr>
        <w:t xml:space="preserve">light source </w:t>
      </w:r>
      <w:r w:rsidR="00F248E2">
        <w:rPr>
          <w:rFonts w:ascii="Times New Roman" w:hAnsi="Times New Roman" w:cs="Times New Roman"/>
          <w:sz w:val="24"/>
          <w:szCs w:val="24"/>
        </w:rPr>
        <w:t>design</w:t>
      </w:r>
      <w:r w:rsidR="00425847">
        <w:rPr>
          <w:rFonts w:ascii="Times New Roman" w:hAnsi="Times New Roman" w:cs="Times New Roman"/>
          <w:sz w:val="24"/>
          <w:szCs w:val="24"/>
        </w:rPr>
        <w:t xml:space="preserve">, for use in </w:t>
      </w:r>
      <w:r>
        <w:rPr>
          <w:rFonts w:ascii="Times New Roman" w:hAnsi="Times New Roman" w:cs="Times New Roman"/>
          <w:sz w:val="24"/>
          <w:szCs w:val="24"/>
        </w:rPr>
        <w:t xml:space="preserve">vision science </w:t>
      </w:r>
      <w:r w:rsidR="00425847">
        <w:rPr>
          <w:rFonts w:ascii="Times New Roman" w:hAnsi="Times New Roman" w:cs="Times New Roman"/>
          <w:sz w:val="24"/>
          <w:szCs w:val="24"/>
        </w:rPr>
        <w:t xml:space="preserve">experiments studying the function of melanopsin, using a chromaticity based approach to find the optimal </w:t>
      </w:r>
      <w:r>
        <w:rPr>
          <w:rFonts w:ascii="Times New Roman" w:hAnsi="Times New Roman" w:cs="Times New Roman"/>
          <w:sz w:val="24"/>
          <w:szCs w:val="24"/>
        </w:rPr>
        <w:t xml:space="preserve">peak </w:t>
      </w:r>
      <w:r w:rsidR="00425847">
        <w:rPr>
          <w:rFonts w:ascii="Times New Roman" w:hAnsi="Times New Roman" w:cs="Times New Roman"/>
          <w:sz w:val="24"/>
          <w:szCs w:val="24"/>
        </w:rPr>
        <w:t xml:space="preserve">wavelengths of narrowband LEDs from which to compose a </w:t>
      </w:r>
      <w:r>
        <w:rPr>
          <w:rFonts w:ascii="Times New Roman" w:hAnsi="Times New Roman" w:cs="Times New Roman"/>
          <w:sz w:val="24"/>
          <w:szCs w:val="24"/>
        </w:rPr>
        <w:t xml:space="preserve">metameric </w:t>
      </w:r>
      <w:r w:rsidR="00425847">
        <w:rPr>
          <w:rFonts w:ascii="Times New Roman" w:hAnsi="Times New Roman" w:cs="Times New Roman"/>
          <w:sz w:val="24"/>
          <w:szCs w:val="24"/>
        </w:rPr>
        <w:t xml:space="preserve">pair of light sources. </w:t>
      </w:r>
      <w:r w:rsidR="00FA06D9" w:rsidRPr="00FA06D9">
        <w:rPr>
          <w:rFonts w:ascii="Times New Roman" w:hAnsi="Times New Roman" w:cs="Times New Roman"/>
          <w:sz w:val="24"/>
          <w:szCs w:val="24"/>
        </w:rPr>
        <w:t>This method is an alternative to methods utilising the theory of metameric blacks, which are well suited to experimental design where ther</w:t>
      </w:r>
      <w:r w:rsidR="00FA06D9" w:rsidRPr="00F248E2">
        <w:rPr>
          <w:rFonts w:ascii="Times New Roman" w:hAnsi="Times New Roman" w:cs="Times New Roman"/>
          <w:sz w:val="24"/>
          <w:szCs w:val="24"/>
        </w:rPr>
        <w:t xml:space="preserve">e </w:t>
      </w:r>
      <w:r w:rsidR="00703493" w:rsidRPr="00F248E2">
        <w:rPr>
          <w:rFonts w:ascii="Times New Roman" w:hAnsi="Times New Roman" w:cs="Times New Roman"/>
          <w:sz w:val="24"/>
          <w:szCs w:val="24"/>
        </w:rPr>
        <w:t>is</w:t>
      </w:r>
      <w:r w:rsidR="00FA06D9" w:rsidRPr="00F248E2">
        <w:rPr>
          <w:rFonts w:ascii="Times New Roman" w:hAnsi="Times New Roman" w:cs="Times New Roman"/>
          <w:sz w:val="24"/>
          <w:szCs w:val="24"/>
        </w:rPr>
        <w:t xml:space="preserve"> pre-existing multi-channel </w:t>
      </w:r>
      <w:r w:rsidR="007B0A24">
        <w:rPr>
          <w:rFonts w:ascii="Times New Roman" w:hAnsi="Times New Roman" w:cs="Times New Roman"/>
          <w:sz w:val="24"/>
          <w:szCs w:val="24"/>
        </w:rPr>
        <w:t>lighting hardware</w:t>
      </w:r>
      <w:r w:rsidR="00F01A8C">
        <w:rPr>
          <w:rFonts w:ascii="Times New Roman" w:hAnsi="Times New Roman" w:cs="Times New Roman"/>
          <w:sz w:val="24"/>
          <w:szCs w:val="24"/>
        </w:rPr>
        <w:t xml:space="preserve">. </w:t>
      </w:r>
      <w:r w:rsidR="00FA06D9" w:rsidRPr="00FA06D9">
        <w:rPr>
          <w:rFonts w:ascii="Times New Roman" w:hAnsi="Times New Roman" w:cs="Times New Roman"/>
          <w:sz w:val="24"/>
          <w:szCs w:val="24"/>
        </w:rPr>
        <w:t xml:space="preserve">This method instead starts </w:t>
      </w:r>
      <w:r>
        <w:rPr>
          <w:rFonts w:ascii="Times New Roman" w:hAnsi="Times New Roman" w:cs="Times New Roman"/>
          <w:sz w:val="24"/>
          <w:szCs w:val="24"/>
        </w:rPr>
        <w:t>with</w:t>
      </w:r>
      <w:r w:rsidR="00E94733">
        <w:rPr>
          <w:rFonts w:ascii="Times New Roman" w:hAnsi="Times New Roman" w:cs="Times New Roman"/>
          <w:sz w:val="24"/>
          <w:szCs w:val="24"/>
        </w:rPr>
        <w:t xml:space="preserve"> a ‘</w:t>
      </w:r>
      <w:r w:rsidR="00FA06D9" w:rsidRPr="00FA06D9">
        <w:rPr>
          <w:rFonts w:ascii="Times New Roman" w:hAnsi="Times New Roman" w:cs="Times New Roman"/>
          <w:sz w:val="24"/>
          <w:szCs w:val="24"/>
        </w:rPr>
        <w:t>blank slate</w:t>
      </w:r>
      <w:r w:rsidR="00E94733">
        <w:rPr>
          <w:rFonts w:ascii="Times New Roman" w:hAnsi="Times New Roman" w:cs="Times New Roman"/>
          <w:sz w:val="24"/>
          <w:szCs w:val="24"/>
        </w:rPr>
        <w:t>’</w:t>
      </w:r>
      <w:r w:rsidR="00FA06D9" w:rsidRPr="00FA06D9">
        <w:rPr>
          <w:rFonts w:ascii="Times New Roman" w:hAnsi="Times New Roman" w:cs="Times New Roman"/>
          <w:sz w:val="24"/>
          <w:szCs w:val="24"/>
        </w:rPr>
        <w:t xml:space="preserve">, and considers the optimum wavelengths with which to create a source </w:t>
      </w:r>
      <w:r w:rsidR="00425847">
        <w:rPr>
          <w:rFonts w:ascii="Times New Roman" w:hAnsi="Times New Roman" w:cs="Times New Roman"/>
          <w:sz w:val="24"/>
          <w:szCs w:val="24"/>
        </w:rPr>
        <w:t xml:space="preserve">with </w:t>
      </w:r>
      <w:r w:rsidR="00F01A8C">
        <w:rPr>
          <w:rFonts w:ascii="Times New Roman" w:hAnsi="Times New Roman" w:cs="Times New Roman"/>
          <w:sz w:val="24"/>
          <w:szCs w:val="24"/>
        </w:rPr>
        <w:t>specific</w:t>
      </w:r>
      <w:r w:rsidR="00425847">
        <w:rPr>
          <w:rFonts w:ascii="Times New Roman" w:hAnsi="Times New Roman" w:cs="Times New Roman"/>
          <w:sz w:val="24"/>
          <w:szCs w:val="24"/>
        </w:rPr>
        <w:t xml:space="preserve"> characteristics</w:t>
      </w:r>
      <w:r w:rsidR="00FA06D9" w:rsidRPr="00FA06D9">
        <w:rPr>
          <w:rFonts w:ascii="Times New Roman" w:hAnsi="Times New Roman" w:cs="Times New Roman"/>
          <w:sz w:val="24"/>
          <w:szCs w:val="24"/>
        </w:rPr>
        <w:t>.</w:t>
      </w:r>
      <w:r w:rsidR="00E947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7D4365" w14:textId="5B8D0807" w:rsidR="00F01A8C" w:rsidRDefault="00F01A8C" w:rsidP="007164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metamer</w:t>
      </w:r>
      <w:r w:rsidR="00544400">
        <w:rPr>
          <w:rFonts w:ascii="Times New Roman" w:hAnsi="Times New Roman" w:cs="Times New Roman"/>
          <w:sz w:val="24"/>
          <w:szCs w:val="24"/>
        </w:rPr>
        <w:t>ic</w:t>
      </w:r>
      <w:r>
        <w:rPr>
          <w:rFonts w:ascii="Times New Roman" w:hAnsi="Times New Roman" w:cs="Times New Roman"/>
          <w:sz w:val="24"/>
          <w:szCs w:val="24"/>
        </w:rPr>
        <w:t xml:space="preserve"> pair can have drastically differing melanopsin contributions</w:t>
      </w:r>
      <w:r w:rsidR="00782678">
        <w:rPr>
          <w:rFonts w:ascii="Times New Roman" w:hAnsi="Times New Roman" w:cs="Times New Roman"/>
          <w:sz w:val="24"/>
          <w:szCs w:val="24"/>
        </w:rPr>
        <w:t xml:space="preserve"> whilst appearing identical</w:t>
      </w:r>
      <w:r w:rsidR="009E7F2F">
        <w:rPr>
          <w:rFonts w:ascii="Times New Roman" w:hAnsi="Times New Roman" w:cs="Times New Roman"/>
          <w:sz w:val="24"/>
          <w:szCs w:val="24"/>
        </w:rPr>
        <w:t xml:space="preserve"> (i.e. generating identical LMS photoreceptor responses).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del w:id="14" w:author="ucesars" w:date="2017-02-03T11:51:00Z">
        <w:r w:rsidR="009E7F2F" w:rsidDel="0071648C">
          <w:rPr>
            <w:rFonts w:ascii="Times New Roman" w:hAnsi="Times New Roman" w:cs="Times New Roman"/>
            <w:sz w:val="24"/>
            <w:szCs w:val="24"/>
          </w:rPr>
          <w:delText>T</w:delText>
        </w:r>
        <w:r w:rsidDel="0071648C">
          <w:rPr>
            <w:rFonts w:ascii="Times New Roman" w:hAnsi="Times New Roman" w:cs="Times New Roman"/>
            <w:sz w:val="24"/>
            <w:szCs w:val="24"/>
          </w:rPr>
          <w:delText>hus</w:delText>
        </w:r>
      </w:del>
      <w:ins w:id="15" w:author="ucesars" w:date="2017-02-03T11:51:00Z">
        <w:r w:rsidR="0071648C">
          <w:rPr>
            <w:rFonts w:ascii="Times New Roman" w:hAnsi="Times New Roman" w:cs="Times New Roman"/>
            <w:sz w:val="24"/>
            <w:szCs w:val="24"/>
          </w:rPr>
          <w:t>Thus,</w:t>
        </w:r>
      </w:ins>
      <w:r w:rsidR="009E7F2F">
        <w:rPr>
          <w:rFonts w:ascii="Times New Roman" w:hAnsi="Times New Roman" w:cs="Times New Roman"/>
          <w:sz w:val="24"/>
          <w:szCs w:val="24"/>
        </w:rPr>
        <w:t xml:space="preserve"> they</w:t>
      </w:r>
      <w:r>
        <w:rPr>
          <w:rFonts w:ascii="Times New Roman" w:hAnsi="Times New Roman" w:cs="Times New Roman"/>
          <w:sz w:val="24"/>
          <w:szCs w:val="24"/>
        </w:rPr>
        <w:t xml:space="preserve"> can be used to study the </w:t>
      </w:r>
      <w:r w:rsidR="009E7F2F">
        <w:rPr>
          <w:rFonts w:ascii="Times New Roman" w:hAnsi="Times New Roman" w:cs="Times New Roman"/>
          <w:sz w:val="24"/>
          <w:szCs w:val="24"/>
        </w:rPr>
        <w:t>possible influence</w:t>
      </w:r>
      <w:r>
        <w:rPr>
          <w:rFonts w:ascii="Times New Roman" w:hAnsi="Times New Roman" w:cs="Times New Roman"/>
          <w:sz w:val="24"/>
          <w:szCs w:val="24"/>
        </w:rPr>
        <w:t xml:space="preserve"> of melanopsin</w:t>
      </w:r>
      <w:r w:rsidR="009E7F2F">
        <w:rPr>
          <w:rFonts w:ascii="Times New Roman" w:hAnsi="Times New Roman" w:cs="Times New Roman"/>
          <w:sz w:val="24"/>
          <w:szCs w:val="24"/>
        </w:rPr>
        <w:t xml:space="preserve"> in the retinal ipRGCs</w:t>
      </w:r>
      <w:r>
        <w:rPr>
          <w:rFonts w:ascii="Times New Roman" w:hAnsi="Times New Roman" w:cs="Times New Roman"/>
          <w:sz w:val="24"/>
          <w:szCs w:val="24"/>
        </w:rPr>
        <w:t>, by substituting one of the pair with the other and noting any difference in effect (</w:t>
      </w:r>
      <w:r w:rsidR="00FF1FF2">
        <w:rPr>
          <w:rFonts w:ascii="Times New Roman" w:hAnsi="Times New Roman" w:cs="Times New Roman"/>
          <w:sz w:val="24"/>
          <w:szCs w:val="24"/>
        </w:rPr>
        <w:t>known as</w:t>
      </w:r>
      <w:r>
        <w:rPr>
          <w:rFonts w:ascii="Times New Roman" w:hAnsi="Times New Roman" w:cs="Times New Roman"/>
          <w:sz w:val="24"/>
          <w:szCs w:val="24"/>
        </w:rPr>
        <w:t xml:space="preserve"> the ‘silent substitution’ method). </w:t>
      </w:r>
      <w:r w:rsidR="00D46833">
        <w:rPr>
          <w:rFonts w:ascii="Times New Roman" w:hAnsi="Times New Roman" w:cs="Times New Roman"/>
          <w:sz w:val="24"/>
          <w:szCs w:val="24"/>
        </w:rPr>
        <w:t>It is desirable that the differentiation in melanopsin contribution be maximised.</w:t>
      </w:r>
    </w:p>
    <w:p w14:paraId="598F62D1" w14:textId="2D2CDD31" w:rsidR="00AB2EF6" w:rsidRDefault="00F01A8C" w:rsidP="007164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simple metamer</w:t>
      </w:r>
      <w:r w:rsidR="00544400">
        <w:rPr>
          <w:rFonts w:ascii="Times New Roman" w:hAnsi="Times New Roman" w:cs="Times New Roman"/>
          <w:sz w:val="24"/>
          <w:szCs w:val="24"/>
        </w:rPr>
        <w:t>ic</w:t>
      </w:r>
      <w:r>
        <w:rPr>
          <w:rFonts w:ascii="Times New Roman" w:hAnsi="Times New Roman" w:cs="Times New Roman"/>
          <w:sz w:val="24"/>
          <w:szCs w:val="24"/>
        </w:rPr>
        <w:t xml:space="preserve"> pair can be created using four spectrally distinct narrowband LEDs where two contribute exclusively to each light source of the metameric pair. </w:t>
      </w:r>
      <w:r w:rsidR="006B4D10">
        <w:rPr>
          <w:rFonts w:ascii="Times New Roman" w:hAnsi="Times New Roman" w:cs="Times New Roman"/>
          <w:sz w:val="24"/>
          <w:szCs w:val="24"/>
        </w:rPr>
        <w:t>The minimum requirement for metamerism in this case is that</w:t>
      </w:r>
      <w:r w:rsidR="00E15944">
        <w:rPr>
          <w:rFonts w:ascii="Times New Roman" w:hAnsi="Times New Roman" w:cs="Times New Roman"/>
          <w:sz w:val="24"/>
          <w:szCs w:val="24"/>
        </w:rPr>
        <w:t>;</w:t>
      </w:r>
      <w:r w:rsidR="006B4D10">
        <w:rPr>
          <w:rFonts w:ascii="Times New Roman" w:hAnsi="Times New Roman" w:cs="Times New Roman"/>
          <w:sz w:val="24"/>
          <w:szCs w:val="24"/>
        </w:rPr>
        <w:t xml:space="preserve"> when considered </w:t>
      </w:r>
      <w:r w:rsidR="00E15944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E15944">
        <w:rPr>
          <w:rFonts w:ascii="Times New Roman" w:hAnsi="Times New Roman" w:cs="Times New Roman"/>
          <w:sz w:val="24"/>
          <w:szCs w:val="24"/>
        </w:rPr>
        <w:t>chromaticity space, the line</w:t>
      </w:r>
      <w:r w:rsidR="006B4D10">
        <w:rPr>
          <w:rFonts w:ascii="Times New Roman" w:hAnsi="Times New Roman" w:cs="Times New Roman"/>
          <w:sz w:val="24"/>
          <w:szCs w:val="24"/>
        </w:rPr>
        <w:t xml:space="preserve"> connecting </w:t>
      </w:r>
      <w:r w:rsidR="00E15944">
        <w:rPr>
          <w:rFonts w:ascii="Times New Roman" w:hAnsi="Times New Roman" w:cs="Times New Roman"/>
          <w:sz w:val="24"/>
          <w:szCs w:val="24"/>
        </w:rPr>
        <w:t xml:space="preserve">the chromaticities of the two LEDs contributing to the first light source must cross the line connecting the chromaticities of the two contributing to the second. The </w:t>
      </w:r>
      <w:r w:rsidR="00782678">
        <w:rPr>
          <w:rFonts w:ascii="Times New Roman" w:hAnsi="Times New Roman" w:cs="Times New Roman"/>
          <w:sz w:val="24"/>
          <w:szCs w:val="24"/>
        </w:rPr>
        <w:t>position</w:t>
      </w:r>
      <w:r w:rsidR="00E15944">
        <w:rPr>
          <w:rFonts w:ascii="Times New Roman" w:hAnsi="Times New Roman" w:cs="Times New Roman"/>
          <w:sz w:val="24"/>
          <w:szCs w:val="24"/>
        </w:rPr>
        <w:t xml:space="preserve"> at which these two lines cross </w:t>
      </w:r>
      <w:r>
        <w:rPr>
          <w:rFonts w:ascii="Times New Roman" w:hAnsi="Times New Roman" w:cs="Times New Roman"/>
          <w:sz w:val="24"/>
          <w:szCs w:val="24"/>
        </w:rPr>
        <w:t>should</w:t>
      </w:r>
      <w:r w:rsidR="00E15944">
        <w:rPr>
          <w:rFonts w:ascii="Times New Roman" w:hAnsi="Times New Roman" w:cs="Times New Roman"/>
          <w:sz w:val="24"/>
          <w:szCs w:val="24"/>
        </w:rPr>
        <w:t xml:space="preserve"> be the chromaticity of the metamer</w:t>
      </w:r>
      <w:r w:rsidR="00544400">
        <w:rPr>
          <w:rFonts w:ascii="Times New Roman" w:hAnsi="Times New Roman" w:cs="Times New Roman"/>
          <w:sz w:val="24"/>
          <w:szCs w:val="24"/>
        </w:rPr>
        <w:t>ic</w:t>
      </w:r>
      <w:r w:rsidR="00E15944">
        <w:rPr>
          <w:rFonts w:ascii="Times New Roman" w:hAnsi="Times New Roman" w:cs="Times New Roman"/>
          <w:sz w:val="24"/>
          <w:szCs w:val="24"/>
        </w:rPr>
        <w:t xml:space="preserve"> pair</w:t>
      </w:r>
      <w:r w:rsidR="00EE5B8C">
        <w:rPr>
          <w:rFonts w:ascii="Times New Roman" w:hAnsi="Times New Roman" w:cs="Times New Roman"/>
          <w:sz w:val="24"/>
          <w:szCs w:val="24"/>
        </w:rPr>
        <w:t>, which can be achieved by adjustment of the intensities of the lights in each pair</w:t>
      </w:r>
      <w:r w:rsidR="00E1594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CEBFB1" w14:textId="413258B9" w:rsidR="007528A7" w:rsidRDefault="00F01A8C" w:rsidP="007164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tool </w:t>
      </w:r>
      <w:r w:rsidR="00544400">
        <w:rPr>
          <w:rFonts w:ascii="Times New Roman" w:hAnsi="Times New Roman" w:cs="Times New Roman"/>
          <w:sz w:val="24"/>
          <w:szCs w:val="24"/>
        </w:rPr>
        <w:t xml:space="preserve">was developed </w:t>
      </w:r>
      <w:r w:rsidR="005274D0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5274D0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5274D0">
        <w:rPr>
          <w:rFonts w:ascii="Times New Roman" w:hAnsi="Times New Roman" w:cs="Times New Roman"/>
          <w:sz w:val="24"/>
          <w:szCs w:val="24"/>
        </w:rPr>
        <w:t xml:space="preserve"> to</w:t>
      </w:r>
      <w:r w:rsidR="00544400">
        <w:rPr>
          <w:rFonts w:ascii="Times New Roman" w:hAnsi="Times New Roman" w:cs="Times New Roman"/>
          <w:sz w:val="24"/>
          <w:szCs w:val="24"/>
        </w:rPr>
        <w:t xml:space="preserve"> predict</w:t>
      </w:r>
      <w:r w:rsidR="005274D0">
        <w:rPr>
          <w:rFonts w:ascii="Times New Roman" w:hAnsi="Times New Roman" w:cs="Times New Roman"/>
          <w:sz w:val="24"/>
          <w:szCs w:val="24"/>
        </w:rPr>
        <w:t xml:space="preserve"> the melanopsin contributions</w:t>
      </w:r>
      <w:r w:rsidR="00544400">
        <w:rPr>
          <w:rFonts w:ascii="Times New Roman" w:hAnsi="Times New Roman" w:cs="Times New Roman"/>
          <w:sz w:val="24"/>
          <w:szCs w:val="24"/>
        </w:rPr>
        <w:t xml:space="preserve"> of realisable metameric pairs. One s</w:t>
      </w:r>
      <w:r w:rsidR="005274D0">
        <w:rPr>
          <w:rFonts w:ascii="Times New Roman" w:hAnsi="Times New Roman" w:cs="Times New Roman"/>
          <w:sz w:val="24"/>
          <w:szCs w:val="24"/>
        </w:rPr>
        <w:t>uch metameric pair, using close-to-</w:t>
      </w:r>
      <w:r w:rsidR="00544400">
        <w:rPr>
          <w:rFonts w:ascii="Times New Roman" w:hAnsi="Times New Roman" w:cs="Times New Roman"/>
          <w:sz w:val="24"/>
          <w:szCs w:val="24"/>
        </w:rPr>
        <w:t xml:space="preserve">optimal wavelengths, was </w:t>
      </w:r>
      <w:r w:rsidR="005274D0">
        <w:rPr>
          <w:rFonts w:ascii="Times New Roman" w:hAnsi="Times New Roman" w:cs="Times New Roman"/>
          <w:sz w:val="24"/>
          <w:szCs w:val="24"/>
        </w:rPr>
        <w:t>fabricated with four groups of LEDs</w:t>
      </w:r>
      <w:r w:rsidR="00544400">
        <w:rPr>
          <w:rFonts w:ascii="Times New Roman" w:hAnsi="Times New Roman" w:cs="Times New Roman"/>
          <w:sz w:val="24"/>
          <w:szCs w:val="24"/>
        </w:rPr>
        <w:t xml:space="preserve"> as a proof of concept and for use in further experiments.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9CEC59" w14:textId="77777777" w:rsidR="0019604E" w:rsidRPr="0019604E" w:rsidRDefault="0019604E" w:rsidP="0019604E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19604E">
        <w:rPr>
          <w:rFonts w:ascii="Times New Roman" w:hAnsi="Times New Roman" w:cs="Times New Roman"/>
          <w:i/>
          <w:sz w:val="24"/>
          <w:szCs w:val="24"/>
        </w:rPr>
        <w:t>Keywords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5274D0">
        <w:rPr>
          <w:rFonts w:ascii="Times New Roman" w:hAnsi="Times New Roman" w:cs="Times New Roman"/>
          <w:i/>
          <w:sz w:val="24"/>
          <w:szCs w:val="24"/>
        </w:rPr>
        <w:t xml:space="preserve">colorimetry, </w:t>
      </w:r>
      <w:r>
        <w:rPr>
          <w:rFonts w:ascii="Times New Roman" w:hAnsi="Times New Roman" w:cs="Times New Roman"/>
          <w:i/>
          <w:sz w:val="24"/>
          <w:szCs w:val="24"/>
        </w:rPr>
        <w:t>melanopsin, metameric pair, stimulus design, LED</w:t>
      </w:r>
    </w:p>
    <w:p w14:paraId="692406B2" w14:textId="77777777" w:rsidR="00AB2EF6" w:rsidRDefault="007528A7" w:rsidP="007164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Category: 08. Color &amp; Light / 09. Colour Science &amp; Technology</w:t>
      </w:r>
    </w:p>
    <w:p w14:paraId="2621B7E0" w14:textId="77777777" w:rsidR="007528A7" w:rsidRPr="00E94733" w:rsidRDefault="007528A7" w:rsidP="00E947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 Preference: Either</w:t>
      </w:r>
    </w:p>
    <w:sectPr w:rsidR="007528A7" w:rsidRPr="00E94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1" w:author="ucesars" w:date="2017-02-03T11:47:00Z" w:initials="u">
    <w:p w14:paraId="5A725219" w14:textId="1C496DED" w:rsidR="0071648C" w:rsidRDefault="0071648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What do you mean by spectral in this context Lindsay? I want to communicate that this is a method for designing metameric light source pairs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A72521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E045D"/>
    <w:multiLevelType w:val="hybridMultilevel"/>
    <w:tmpl w:val="11A2D2DA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cesars">
    <w15:presenceInfo w15:providerId="None" w15:userId="ucesar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6D9"/>
    <w:rsid w:val="000823E6"/>
    <w:rsid w:val="0019604E"/>
    <w:rsid w:val="001B4D66"/>
    <w:rsid w:val="001C46C5"/>
    <w:rsid w:val="00227A32"/>
    <w:rsid w:val="0030192F"/>
    <w:rsid w:val="00387281"/>
    <w:rsid w:val="003A6D42"/>
    <w:rsid w:val="00425847"/>
    <w:rsid w:val="004C73B4"/>
    <w:rsid w:val="005274D0"/>
    <w:rsid w:val="00544400"/>
    <w:rsid w:val="006B4D10"/>
    <w:rsid w:val="00703493"/>
    <w:rsid w:val="00714696"/>
    <w:rsid w:val="0071648C"/>
    <w:rsid w:val="007528A7"/>
    <w:rsid w:val="00782678"/>
    <w:rsid w:val="007B0A24"/>
    <w:rsid w:val="009E7F2F"/>
    <w:rsid w:val="00AB2EF6"/>
    <w:rsid w:val="00B10522"/>
    <w:rsid w:val="00B60508"/>
    <w:rsid w:val="00D46833"/>
    <w:rsid w:val="00E15944"/>
    <w:rsid w:val="00E94733"/>
    <w:rsid w:val="00EE5B8C"/>
    <w:rsid w:val="00F01A8C"/>
    <w:rsid w:val="00F248E2"/>
    <w:rsid w:val="00FA06D9"/>
    <w:rsid w:val="00FF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EDBC"/>
  <w15:chartTrackingRefBased/>
  <w15:docId w15:val="{B864B307-65A3-4C3B-8E9A-9D46EAC3C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7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4D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D6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B4D6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164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4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4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4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48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7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Colorimetric Cross Method for Maximising Melanopsin Ratios</vt:lpstr>
    </vt:vector>
  </TitlesOfParts>
  <Company>UCL CEGE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Colorimetric Cross Method for Maximising Melanopsin Ratios</dc:title>
  <dc:subject>Abstract for AIC 2017</dc:subject>
  <dc:creator>Danny Garside</dc:creator>
  <cp:keywords/>
  <dc:description/>
  <cp:lastModifiedBy>ucesars</cp:lastModifiedBy>
  <cp:revision>2</cp:revision>
  <dcterms:created xsi:type="dcterms:W3CDTF">2017-01-31T21:53:00Z</dcterms:created>
  <dcterms:modified xsi:type="dcterms:W3CDTF">2017-02-03T14:10:00Z</dcterms:modified>
</cp:coreProperties>
</file>